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75CE5" w14:textId="63D80907" w:rsidR="0099194E" w:rsidRDefault="0025647F" w:rsidP="002564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Burlyn Andall-Blake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DF4D79" w14:textId="5627E72B" w:rsidR="0025647F" w:rsidRDefault="0025647F" w:rsidP="002564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14, 2019</w:t>
      </w:r>
    </w:p>
    <w:p w14:paraId="53DC399B" w14:textId="5754403E" w:rsidR="0025647F" w:rsidRDefault="0025647F" w:rsidP="002564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Science Conclusion</w:t>
      </w:r>
    </w:p>
    <w:p w14:paraId="56315D78" w14:textId="43FFD569" w:rsidR="0025647F" w:rsidRDefault="0025647F" w:rsidP="002564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and R Studios were used to organize and visualize the data from the Excel Sheet. The resulting graph is shown below. It can be concluded that most popular scooter location</w:t>
      </w:r>
      <w:r w:rsidR="004760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03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around the coordinates (0.25, 0.0)</w:t>
      </w:r>
      <w:r w:rsidR="0047603E">
        <w:rPr>
          <w:rFonts w:ascii="Times New Roman" w:hAnsi="Times New Roman" w:cs="Times New Roman"/>
          <w:sz w:val="24"/>
          <w:szCs w:val="24"/>
        </w:rPr>
        <w:t xml:space="preserve"> and (0.80, 0.75)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08FA">
        <w:rPr>
          <w:rFonts w:ascii="Times New Roman" w:hAnsi="Times New Roman" w:cs="Times New Roman"/>
          <w:sz w:val="24"/>
          <w:szCs w:val="24"/>
        </w:rPr>
        <w:t xml:space="preserve"> It would take a total of </w:t>
      </w:r>
      <w:r w:rsidR="0047603E" w:rsidRPr="0047603E">
        <w:rPr>
          <w:rFonts w:ascii="Times New Roman" w:hAnsi="Times New Roman" w:cs="Times New Roman"/>
          <w:sz w:val="24"/>
          <w:szCs w:val="24"/>
        </w:rPr>
        <w:t>64</w:t>
      </w:r>
      <w:r w:rsidR="0047603E">
        <w:rPr>
          <w:rFonts w:ascii="Times New Roman" w:hAnsi="Times New Roman" w:cs="Times New Roman"/>
          <w:sz w:val="24"/>
          <w:szCs w:val="24"/>
        </w:rPr>
        <w:t>,</w:t>
      </w:r>
      <w:r w:rsidR="0047603E" w:rsidRPr="0047603E">
        <w:rPr>
          <w:rFonts w:ascii="Times New Roman" w:hAnsi="Times New Roman" w:cs="Times New Roman"/>
          <w:sz w:val="24"/>
          <w:szCs w:val="24"/>
        </w:rPr>
        <w:t>271</w:t>
      </w:r>
      <w:r w:rsidR="0047603E">
        <w:rPr>
          <w:rFonts w:ascii="Times New Roman" w:hAnsi="Times New Roman" w:cs="Times New Roman"/>
          <w:sz w:val="24"/>
          <w:szCs w:val="24"/>
        </w:rPr>
        <w:t xml:space="preserve"> hours to charge all the scooter from their current power level to power level 5. </w:t>
      </w:r>
    </w:p>
    <w:p w14:paraId="48AAFFFA" w14:textId="46E72109" w:rsidR="0047603E" w:rsidRDefault="0047603E" w:rsidP="002564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  <w:pPrChange w:id="0" w:author="Berlin Andall" w:date="2019-10-12T16:29:00Z">
          <w:pPr>
            <w:spacing w:line="480" w:lineRule="auto"/>
            <w:jc w:val="center"/>
          </w:pPr>
        </w:pPrChange>
      </w:pPr>
      <w:r>
        <w:rPr>
          <w:rFonts w:ascii="Times New Roman" w:hAnsi="Times New Roman" w:cs="Times New Roman"/>
          <w:sz w:val="24"/>
          <w:szCs w:val="24"/>
        </w:rPr>
        <w:t>Also, as seen on the graph, the higher the scooter’s power level, the brighter the color of its data point. The best course of action is for the bus</w:t>
      </w:r>
      <w:r w:rsidR="006347E9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travel </w:t>
      </w:r>
      <w:r w:rsidR="006347E9">
        <w:rPr>
          <w:rFonts w:ascii="Times New Roman" w:hAnsi="Times New Roman" w:cs="Times New Roman"/>
          <w:sz w:val="24"/>
          <w:szCs w:val="24"/>
        </w:rPr>
        <w:t>first</w:t>
      </w:r>
      <w:r w:rsidR="00634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position </w:t>
      </w:r>
      <w:r>
        <w:rPr>
          <w:rFonts w:ascii="Times New Roman" w:hAnsi="Times New Roman" w:cs="Times New Roman"/>
          <w:sz w:val="24"/>
          <w:szCs w:val="24"/>
        </w:rPr>
        <w:t>(0.25, 0.0)</w:t>
      </w:r>
      <w:r>
        <w:rPr>
          <w:rFonts w:ascii="Times New Roman" w:hAnsi="Times New Roman" w:cs="Times New Roman"/>
          <w:sz w:val="24"/>
          <w:szCs w:val="24"/>
        </w:rPr>
        <w:t>, then to position</w:t>
      </w:r>
      <w:r>
        <w:rPr>
          <w:rFonts w:ascii="Times New Roman" w:hAnsi="Times New Roman" w:cs="Times New Roman"/>
          <w:sz w:val="24"/>
          <w:szCs w:val="24"/>
        </w:rPr>
        <w:t xml:space="preserve"> (0.80, 0.75)</w:t>
      </w:r>
      <w:r w:rsidR="006347E9">
        <w:rPr>
          <w:rFonts w:ascii="Times New Roman" w:hAnsi="Times New Roman" w:cs="Times New Roman"/>
          <w:sz w:val="24"/>
          <w:szCs w:val="24"/>
        </w:rPr>
        <w:t>, collecting scooters within those radii that have power levels from 0 to 2. This is a fair plan since it takes a long time for scooter</w:t>
      </w:r>
      <w:del w:id="1" w:author="Berlin Andall" w:date="2019-10-12T17:17:00Z">
        <w:r w:rsidR="006347E9" w:rsidDel="006347E9">
          <w:rPr>
            <w:rFonts w:ascii="Times New Roman" w:hAnsi="Times New Roman" w:cs="Times New Roman"/>
            <w:sz w:val="24"/>
            <w:szCs w:val="24"/>
          </w:rPr>
          <w:delText>’</w:delText>
        </w:r>
      </w:del>
      <w:r w:rsidR="006347E9">
        <w:rPr>
          <w:rFonts w:ascii="Times New Roman" w:hAnsi="Times New Roman" w:cs="Times New Roman"/>
          <w:sz w:val="24"/>
          <w:szCs w:val="24"/>
        </w:rPr>
        <w:t>s with low power levels to charge, the bus can not travel fast, and there is only bus</w:t>
      </w:r>
      <w:ins w:id="2" w:author="Berlin Andall" w:date="2019-10-12T17:17:00Z">
        <w:r w:rsidR="006347E9">
          <w:rPr>
            <w:rFonts w:ascii="Times New Roman" w:hAnsi="Times New Roman" w:cs="Times New Roman"/>
            <w:sz w:val="24"/>
            <w:szCs w:val="24"/>
          </w:rPr>
          <w:t xml:space="preserve"> available</w:t>
        </w:r>
      </w:ins>
      <w:bookmarkStart w:id="3" w:name="_GoBack"/>
      <w:bookmarkEnd w:id="3"/>
      <w:r w:rsidR="006347E9">
        <w:rPr>
          <w:rFonts w:ascii="Times New Roman" w:hAnsi="Times New Roman" w:cs="Times New Roman"/>
          <w:sz w:val="24"/>
          <w:szCs w:val="24"/>
        </w:rPr>
        <w:t>. This plan is an efficient and effective way to increase the company’s output while being mindful of our finite resources.</w:t>
      </w:r>
    </w:p>
    <w:p w14:paraId="2443D9FF" w14:textId="7E9E9194" w:rsidR="0025647F" w:rsidRPr="0025647F" w:rsidRDefault="0025647F" w:rsidP="0025647F">
      <w:pPr>
        <w:spacing w:line="480" w:lineRule="auto"/>
        <w:rPr>
          <w:rFonts w:ascii="Times New Roman" w:hAnsi="Times New Roman" w:cs="Times New Roman"/>
          <w:sz w:val="24"/>
          <w:szCs w:val="24"/>
        </w:rPr>
        <w:pPrChange w:id="4" w:author="Berlin Andall" w:date="2019-10-12T16:24:00Z">
          <w:pPr>
            <w:spacing w:line="480" w:lineRule="auto"/>
          </w:pPr>
        </w:pPrChange>
      </w:pPr>
      <w:r>
        <w:rPr>
          <w:noProof/>
        </w:rPr>
        <w:lastRenderedPageBreak/>
        <w:drawing>
          <wp:inline distT="0" distB="0" distL="0" distR="0" wp14:anchorId="3DB540B1" wp14:editId="1FBC625B">
            <wp:extent cx="633222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90" t="5015" r="18718" b="10882"/>
                    <a:stretch/>
                  </pic:blipFill>
                  <pic:spPr bwMode="auto">
                    <a:xfrm>
                      <a:off x="0" y="0"/>
                      <a:ext cx="633222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647F" w:rsidRPr="0025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96E1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rlin Andall">
    <w15:presenceInfo w15:providerId="Windows Live" w15:userId="45faeaf7ee45de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475D"/>
    <w:rsid w:val="0003475D"/>
    <w:rsid w:val="0025647F"/>
    <w:rsid w:val="0047603E"/>
    <w:rsid w:val="006347E9"/>
    <w:rsid w:val="007C08FA"/>
    <w:rsid w:val="0099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DDF0"/>
  <w15:chartTrackingRefBased/>
  <w15:docId w15:val="{568131FF-17E8-4FB1-8C27-39A6430E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7F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25647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Andall</dc:creator>
  <cp:keywords/>
  <dc:description/>
  <cp:lastModifiedBy>Berlin Andall</cp:lastModifiedBy>
  <cp:revision>3</cp:revision>
  <dcterms:created xsi:type="dcterms:W3CDTF">2019-10-12T20:23:00Z</dcterms:created>
  <dcterms:modified xsi:type="dcterms:W3CDTF">2019-10-12T21:17:00Z</dcterms:modified>
</cp:coreProperties>
</file>